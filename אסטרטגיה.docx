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07" w:rsidRDefault="00100107" w:rsidP="009F3A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קבוצה תוקפת:</w:t>
      </w:r>
    </w:p>
    <w:p w:rsidR="00372306" w:rsidRPr="00034054" w:rsidRDefault="009F3A0A" w:rsidP="009F3A0A">
      <w:pPr>
        <w:pStyle w:val="a3"/>
        <w:numPr>
          <w:ilvl w:val="0"/>
          <w:numId w:val="1"/>
        </w:numPr>
        <w:rPr>
          <w:color w:val="00B050"/>
          <w:sz w:val="36"/>
          <w:szCs w:val="36"/>
        </w:rPr>
      </w:pPr>
      <w:r w:rsidRPr="00034054">
        <w:rPr>
          <w:rFonts w:hint="cs"/>
          <w:color w:val="00B050"/>
          <w:sz w:val="36"/>
          <w:szCs w:val="36"/>
          <w:rtl/>
        </w:rPr>
        <w:t>מצא קבוצות של כל הפיראטים.</w:t>
      </w:r>
    </w:p>
    <w:p w:rsidR="0066014B" w:rsidRPr="00034054" w:rsidRDefault="0066014B" w:rsidP="009F3A0A">
      <w:pPr>
        <w:pStyle w:val="a3"/>
        <w:numPr>
          <w:ilvl w:val="0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מצב הקבוצות של האויבים השתנה מהפעם הקודמת:</w:t>
      </w:r>
    </w:p>
    <w:p w:rsidR="0066014B" w:rsidRPr="00034054" w:rsidRDefault="0066014B" w:rsidP="0066014B">
      <w:pPr>
        <w:pStyle w:val="a3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ספור כמה פעמים האויב שינה את המבנה שלו.</w:t>
      </w:r>
    </w:p>
    <w:p w:rsidR="009F3A0A" w:rsidRPr="00034054" w:rsidRDefault="009F3A0A" w:rsidP="0066014B">
      <w:pPr>
        <w:pStyle w:val="a3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מצא את הקבוצה הכי גדולה של האויב.</w:t>
      </w:r>
    </w:p>
    <w:p w:rsidR="0066014B" w:rsidRPr="00034054" w:rsidRDefault="0066014B" w:rsidP="0066014B">
      <w:pPr>
        <w:pStyle w:val="a3"/>
        <w:numPr>
          <w:ilvl w:val="1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מצא את הפיראטים שיכולים להוות קבוצה.</w:t>
      </w:r>
    </w:p>
    <w:p w:rsidR="009F3A0A" w:rsidRPr="00034054" w:rsidRDefault="009F3A0A" w:rsidP="009F3A0A">
      <w:pPr>
        <w:pStyle w:val="a3"/>
        <w:numPr>
          <w:ilvl w:val="0"/>
          <w:numId w:val="1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>סדר את הקבוצה התוקפת כך שהיא תתקוף ביעילות.</w:t>
      </w:r>
    </w:p>
    <w:p w:rsidR="00C01677" w:rsidRPr="00034054" w:rsidRDefault="00C01677" w:rsidP="00C01677">
      <w:pPr>
        <w:pStyle w:val="a3"/>
        <w:numPr>
          <w:ilvl w:val="0"/>
          <w:numId w:val="1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יש אי שקרוב יותר מהקבוצה הכי קרובה של האויב, בדוק האם שווה יותר להישאר ולכבוש או לתקוף את האויב.</w:t>
      </w:r>
    </w:p>
    <w:p w:rsidR="009F3A0A" w:rsidRPr="00034054" w:rsidRDefault="00100107" w:rsidP="00100107">
      <w:pPr>
        <w:pStyle w:val="a3"/>
        <w:numPr>
          <w:ilvl w:val="0"/>
          <w:numId w:val="1"/>
        </w:numPr>
        <w:rPr>
          <w:color w:val="00B050"/>
          <w:sz w:val="36"/>
          <w:szCs w:val="36"/>
        </w:rPr>
      </w:pPr>
      <w:r w:rsidRPr="00034054">
        <w:rPr>
          <w:rFonts w:hint="cs"/>
          <w:color w:val="00B050"/>
          <w:sz w:val="36"/>
          <w:szCs w:val="36"/>
          <w:rtl/>
        </w:rPr>
        <w:t>לך כך שהקבוצה כולה הולכת בכיוון אחד כדי לא להתבלגן.</w:t>
      </w:r>
    </w:p>
    <w:p w:rsidR="00100107" w:rsidRDefault="00100107" w:rsidP="0010010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השאר כובשים:</w:t>
      </w:r>
    </w:p>
    <w:p w:rsidR="00100107" w:rsidRPr="00034054" w:rsidRDefault="00195BA6" w:rsidP="004E74C2">
      <w:pPr>
        <w:pStyle w:val="a3"/>
        <w:numPr>
          <w:ilvl w:val="0"/>
          <w:numId w:val="2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לך לאי עם העדיפות הכי גדולה.</w:t>
      </w:r>
    </w:p>
    <w:p w:rsidR="00100107" w:rsidRPr="00195BA6" w:rsidRDefault="00195BA6" w:rsidP="00195BA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="0021323D" w:rsidRPr="00195BA6">
        <w:rPr>
          <w:rFonts w:hint="cs"/>
          <w:sz w:val="36"/>
          <w:szCs w:val="36"/>
          <w:rtl/>
        </w:rPr>
        <w:t>מנגנון בריחה.</w:t>
      </w:r>
    </w:p>
    <w:p w:rsidR="00537893" w:rsidRDefault="00537893" w:rsidP="0053789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מנגנון בריחה:</w:t>
      </w:r>
    </w:p>
    <w:p w:rsidR="00537893" w:rsidRPr="00034054" w:rsidRDefault="003A35F8" w:rsidP="00034054">
      <w:pPr>
        <w:pStyle w:val="a3"/>
        <w:numPr>
          <w:ilvl w:val="0"/>
          <w:numId w:val="5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>אם יש אויב קרוב למטרה</w:t>
      </w:r>
      <w:r w:rsidR="003D4AF9" w:rsidRPr="00034054">
        <w:rPr>
          <w:rFonts w:hint="cs"/>
          <w:color w:val="0070C0"/>
          <w:sz w:val="36"/>
          <w:szCs w:val="36"/>
          <w:rtl/>
        </w:rPr>
        <w:t xml:space="preserve"> ו</w:t>
      </w:r>
      <w:r w:rsidR="00034054">
        <w:rPr>
          <w:rFonts w:hint="cs"/>
          <w:color w:val="0070C0"/>
          <w:sz w:val="36"/>
          <w:szCs w:val="36"/>
          <w:rtl/>
        </w:rPr>
        <w:t xml:space="preserve">אתה </w:t>
      </w:r>
      <w:r w:rsidR="003D4AF9" w:rsidRPr="00034054">
        <w:rPr>
          <w:rFonts w:hint="cs"/>
          <w:color w:val="0070C0"/>
          <w:sz w:val="36"/>
          <w:szCs w:val="36"/>
          <w:rtl/>
        </w:rPr>
        <w:t>קרוב למטרה</w:t>
      </w:r>
      <w:r w:rsidR="00537893" w:rsidRPr="00034054">
        <w:rPr>
          <w:rFonts w:hint="cs"/>
          <w:color w:val="0070C0"/>
          <w:sz w:val="36"/>
          <w:szCs w:val="36"/>
          <w:rtl/>
        </w:rPr>
        <w:t>:</w:t>
      </w:r>
    </w:p>
    <w:p w:rsidR="00537893" w:rsidRPr="00034054" w:rsidRDefault="00537893" w:rsidP="00537893">
      <w:pPr>
        <w:pStyle w:val="a3"/>
        <w:numPr>
          <w:ilvl w:val="1"/>
          <w:numId w:val="5"/>
        </w:numPr>
        <w:rPr>
          <w:color w:val="0070C0"/>
          <w:sz w:val="36"/>
          <w:szCs w:val="36"/>
        </w:rPr>
      </w:pPr>
      <w:r w:rsidRPr="00034054">
        <w:rPr>
          <w:rFonts w:hint="cs"/>
          <w:color w:val="0070C0"/>
          <w:sz w:val="36"/>
          <w:szCs w:val="36"/>
          <w:rtl/>
        </w:rPr>
        <w:t xml:space="preserve">אם גודל האויב שווה לגודל שלי </w:t>
      </w:r>
      <w:r w:rsidRPr="00034054">
        <w:rPr>
          <w:color w:val="0070C0"/>
          <w:sz w:val="36"/>
          <w:szCs w:val="36"/>
          <w:rtl/>
        </w:rPr>
        <w:t>–</w:t>
      </w:r>
      <w:r w:rsidRPr="00034054">
        <w:rPr>
          <w:rFonts w:hint="cs"/>
          <w:color w:val="0070C0"/>
          <w:sz w:val="36"/>
          <w:szCs w:val="36"/>
          <w:rtl/>
        </w:rPr>
        <w:t xml:space="preserve"> הצב את הפיראט כך שברגע שהאויב מנסה לכבוש, הוא מת.</w:t>
      </w:r>
    </w:p>
    <w:p w:rsidR="003A35F8" w:rsidRPr="00034054" w:rsidRDefault="00537893" w:rsidP="003A35F8">
      <w:pPr>
        <w:pStyle w:val="a3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גודל האויב גדול משלי</w:t>
      </w:r>
      <w:r w:rsidR="003A35F8" w:rsidRPr="00034054">
        <w:rPr>
          <w:rFonts w:hint="cs"/>
          <w:color w:val="FF0000"/>
          <w:sz w:val="36"/>
          <w:szCs w:val="36"/>
          <w:rtl/>
        </w:rPr>
        <w:t>:</w:t>
      </w:r>
    </w:p>
    <w:p w:rsidR="003D4AF9" w:rsidRPr="00034054" w:rsidRDefault="003D4AF9" w:rsidP="003D4AF9">
      <w:pPr>
        <w:pStyle w:val="a3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מנסה ללכת למטרה עם העדיפות השני</w:t>
      </w:r>
      <w:r w:rsidRPr="00034054">
        <w:rPr>
          <w:rFonts w:hint="cs"/>
          <w:color w:val="FF0000"/>
          <w:sz w:val="36"/>
          <w:szCs w:val="36"/>
          <w:rtl/>
        </w:rPr>
        <w:t>י</w:t>
      </w:r>
      <w:r w:rsidRPr="00034054">
        <w:rPr>
          <w:rFonts w:hint="cs"/>
          <w:color w:val="FF0000"/>
          <w:sz w:val="36"/>
          <w:szCs w:val="36"/>
          <w:rtl/>
        </w:rPr>
        <w:t>ה.</w:t>
      </w:r>
    </w:p>
    <w:p w:rsidR="003D4AF9" w:rsidRPr="00034054" w:rsidRDefault="003D4AF9" w:rsidP="003D4AF9">
      <w:pPr>
        <w:pStyle w:val="a3"/>
        <w:numPr>
          <w:ilvl w:val="2"/>
          <w:numId w:val="5"/>
        </w:numPr>
        <w:rPr>
          <w:rFonts w:hint="cs"/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לא יכול, מנסה ללכת לפיראט הידידותי הכי קרוב.</w:t>
      </w:r>
    </w:p>
    <w:p w:rsidR="003D4AF9" w:rsidRPr="00034054" w:rsidRDefault="003D4AF9" w:rsidP="0066014B">
      <w:pPr>
        <w:pStyle w:val="a3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לא יכול, יברח וינסה לא להיהרג.</w:t>
      </w:r>
    </w:p>
    <w:p w:rsidR="00537893" w:rsidRPr="00034054" w:rsidRDefault="00537893" w:rsidP="00045F3D">
      <w:pPr>
        <w:pStyle w:val="a3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גודל האויב קטן משלי</w:t>
      </w:r>
      <w:r w:rsidR="0021323D" w:rsidRPr="00034054">
        <w:rPr>
          <w:rFonts w:hint="cs"/>
          <w:color w:val="FF0000"/>
          <w:sz w:val="36"/>
          <w:szCs w:val="36"/>
          <w:rtl/>
        </w:rPr>
        <w:t>:</w:t>
      </w:r>
    </w:p>
    <w:p w:rsidR="00537893" w:rsidRPr="00034054" w:rsidRDefault="00537893" w:rsidP="00537893">
      <w:pPr>
        <w:pStyle w:val="a3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בדוק האם שווה להישאר ולהמשיך לכבוש או לצאת ולהרוג את האויב.</w:t>
      </w:r>
    </w:p>
    <w:p w:rsidR="003A35F8" w:rsidRPr="00034054" w:rsidRDefault="003A35F8" w:rsidP="003A35F8">
      <w:pPr>
        <w:pStyle w:val="a3"/>
        <w:numPr>
          <w:ilvl w:val="0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lastRenderedPageBreak/>
        <w:t>אם יש אויב קרוב אליך</w:t>
      </w:r>
      <w:r w:rsidR="00034054" w:rsidRPr="00034054">
        <w:rPr>
          <w:rFonts w:hint="cs"/>
          <w:color w:val="FF0000"/>
          <w:sz w:val="36"/>
          <w:szCs w:val="36"/>
          <w:rtl/>
        </w:rPr>
        <w:t xml:space="preserve"> ואתה</w:t>
      </w:r>
      <w:r w:rsidR="003D4AF9" w:rsidRPr="00034054">
        <w:rPr>
          <w:rFonts w:hint="cs"/>
          <w:color w:val="FF0000"/>
          <w:sz w:val="36"/>
          <w:szCs w:val="36"/>
          <w:rtl/>
        </w:rPr>
        <w:t xml:space="preserve"> רחוק מהמטרה</w:t>
      </w:r>
      <w:r w:rsidRPr="00034054">
        <w:rPr>
          <w:rFonts w:hint="cs"/>
          <w:color w:val="FF0000"/>
          <w:sz w:val="36"/>
          <w:szCs w:val="36"/>
          <w:rtl/>
        </w:rPr>
        <w:t>:</w:t>
      </w:r>
    </w:p>
    <w:p w:rsidR="003D4AF9" w:rsidRPr="00034054" w:rsidRDefault="003D4AF9" w:rsidP="003D4AF9">
      <w:pPr>
        <w:pStyle w:val="a3"/>
        <w:numPr>
          <w:ilvl w:val="1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אם גודל האויב גדול</w:t>
      </w:r>
      <w:r w:rsidRPr="00034054">
        <w:rPr>
          <w:rFonts w:hint="cs"/>
          <w:color w:val="FF0000"/>
          <w:sz w:val="36"/>
          <w:szCs w:val="36"/>
          <w:rtl/>
        </w:rPr>
        <w:t xml:space="preserve"> או שווה</w:t>
      </w:r>
      <w:r w:rsidRPr="00034054">
        <w:rPr>
          <w:rFonts w:hint="cs"/>
          <w:color w:val="FF0000"/>
          <w:sz w:val="36"/>
          <w:szCs w:val="36"/>
          <w:rtl/>
        </w:rPr>
        <w:t xml:space="preserve"> משלי:</w:t>
      </w:r>
    </w:p>
    <w:p w:rsidR="003D4AF9" w:rsidRPr="00034054" w:rsidRDefault="003D4AF9" w:rsidP="003D4AF9">
      <w:pPr>
        <w:pStyle w:val="a3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>מנסה להפוך לספינת רפאים וממשיך ללכת למטרה וכשמגיע חוזר לרגיל.</w:t>
      </w:r>
    </w:p>
    <w:p w:rsidR="003D4AF9" w:rsidRPr="00034054" w:rsidRDefault="003D4AF9" w:rsidP="003D4AF9">
      <w:pPr>
        <w:pStyle w:val="a3"/>
        <w:numPr>
          <w:ilvl w:val="2"/>
          <w:numId w:val="5"/>
        </w:numPr>
        <w:rPr>
          <w:color w:val="FF0000"/>
          <w:sz w:val="36"/>
          <w:szCs w:val="36"/>
        </w:rPr>
      </w:pPr>
      <w:r w:rsidRPr="00034054">
        <w:rPr>
          <w:rFonts w:hint="cs"/>
          <w:color w:val="FF0000"/>
          <w:sz w:val="36"/>
          <w:szCs w:val="36"/>
          <w:rtl/>
        </w:rPr>
        <w:t xml:space="preserve">אם לא יכול, יעשה את </w:t>
      </w:r>
      <w:r w:rsidRPr="00034054">
        <w:rPr>
          <w:color w:val="FF0000"/>
          <w:sz w:val="36"/>
          <w:szCs w:val="36"/>
        </w:rPr>
        <w:t>1.b</w:t>
      </w:r>
      <w:r w:rsidRPr="00034054">
        <w:rPr>
          <w:rFonts w:hint="cs"/>
          <w:color w:val="FF0000"/>
          <w:sz w:val="36"/>
          <w:szCs w:val="36"/>
          <w:rtl/>
        </w:rPr>
        <w:t>.</w:t>
      </w:r>
    </w:p>
    <w:p w:rsidR="003D4AF9" w:rsidRPr="003D4AF9" w:rsidRDefault="003D4AF9" w:rsidP="003D4AF9">
      <w:pPr>
        <w:rPr>
          <w:sz w:val="36"/>
          <w:szCs w:val="36"/>
        </w:rPr>
      </w:pPr>
    </w:p>
    <w:p w:rsidR="003D1D2F" w:rsidRDefault="003D1D2F" w:rsidP="003D1D2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אפשר להחיל את הקוד של בוט9 על הכובשים.</w:t>
      </w:r>
    </w:p>
    <w:p w:rsidR="00C01677" w:rsidRDefault="00C01677" w:rsidP="003D1D2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לבדוק האם המקסימום בש</w:t>
      </w:r>
      <w:r w:rsidR="00537893">
        <w:rPr>
          <w:rFonts w:hint="cs"/>
          <w:sz w:val="36"/>
          <w:szCs w:val="36"/>
          <w:rtl/>
        </w:rPr>
        <w:t>ורה של סידור יהיה שלוש או ארבע.</w:t>
      </w:r>
    </w:p>
    <w:p w:rsidR="00765D54" w:rsidRDefault="00765D54" w:rsidP="003D1D2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אפשר לעשות בקבוצה של התוקפים רוח רפאים כדי לבלבל את האויב.</w:t>
      </w:r>
    </w:p>
    <w:p w:rsidR="00F71935" w:rsidRDefault="00F71935" w:rsidP="00F7193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עדיפות איים:</w:t>
      </w:r>
    </w:p>
    <w:p w:rsidR="00F71935" w:rsidRDefault="00F71935" w:rsidP="00F7193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מספר התורות הקטן ביותר להגיע אליו.</w:t>
      </w:r>
    </w:p>
    <w:p w:rsidR="00F71935" w:rsidRDefault="00F71935" w:rsidP="00F71935">
      <w:pPr>
        <w:pStyle w:val="a3"/>
        <w:numPr>
          <w:ilvl w:val="0"/>
          <w:numId w:val="6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איי אוצר.</w:t>
      </w:r>
    </w:p>
    <w:p w:rsidR="00F71935" w:rsidRDefault="00F71935" w:rsidP="00F71935">
      <w:pPr>
        <w:pStyle w:val="a3"/>
        <w:numPr>
          <w:ilvl w:val="0"/>
          <w:numId w:val="6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אי עם אויב חלש.</w:t>
      </w:r>
    </w:p>
    <w:p w:rsidR="00F71935" w:rsidRPr="00F71935" w:rsidRDefault="00F71935" w:rsidP="00F71935">
      <w:pPr>
        <w:pStyle w:val="a3"/>
        <w:numPr>
          <w:ilvl w:val="0"/>
          <w:numId w:val="6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אי שמנסים לקחת מאתנו ונספיק להגיע לעצור.</w:t>
      </w:r>
      <w:bookmarkStart w:id="0" w:name="_GoBack"/>
      <w:bookmarkEnd w:id="0"/>
    </w:p>
    <w:p w:rsidR="00100107" w:rsidRPr="00100107" w:rsidRDefault="00100107" w:rsidP="00100107">
      <w:pPr>
        <w:rPr>
          <w:sz w:val="36"/>
          <w:szCs w:val="36"/>
        </w:rPr>
      </w:pPr>
    </w:p>
    <w:sectPr w:rsidR="00100107" w:rsidRPr="00100107" w:rsidSect="00D415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B1D"/>
    <w:multiLevelType w:val="hybridMultilevel"/>
    <w:tmpl w:val="7428B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7747D"/>
    <w:multiLevelType w:val="hybridMultilevel"/>
    <w:tmpl w:val="78F8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31FCF"/>
    <w:multiLevelType w:val="hybridMultilevel"/>
    <w:tmpl w:val="9998E2EA"/>
    <w:lvl w:ilvl="0" w:tplc="D5B039FC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658EC"/>
    <w:multiLevelType w:val="hybridMultilevel"/>
    <w:tmpl w:val="4F92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85C33"/>
    <w:multiLevelType w:val="hybridMultilevel"/>
    <w:tmpl w:val="0F4062EA"/>
    <w:lvl w:ilvl="0" w:tplc="D1EA8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3382C"/>
    <w:multiLevelType w:val="hybridMultilevel"/>
    <w:tmpl w:val="78F8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0A"/>
    <w:rsid w:val="0000447E"/>
    <w:rsid w:val="00014C1B"/>
    <w:rsid w:val="00015D3B"/>
    <w:rsid w:val="0001709A"/>
    <w:rsid w:val="00034054"/>
    <w:rsid w:val="00045F3D"/>
    <w:rsid w:val="00067E1A"/>
    <w:rsid w:val="000C4FF5"/>
    <w:rsid w:val="000F6B0E"/>
    <w:rsid w:val="00100107"/>
    <w:rsid w:val="00115B79"/>
    <w:rsid w:val="00124C1E"/>
    <w:rsid w:val="001543FB"/>
    <w:rsid w:val="00176400"/>
    <w:rsid w:val="00195BA6"/>
    <w:rsid w:val="001A5488"/>
    <w:rsid w:val="001C6A3B"/>
    <w:rsid w:val="001D45F0"/>
    <w:rsid w:val="001F76C3"/>
    <w:rsid w:val="0021323D"/>
    <w:rsid w:val="0022161C"/>
    <w:rsid w:val="002408BB"/>
    <w:rsid w:val="00241726"/>
    <w:rsid w:val="002526BC"/>
    <w:rsid w:val="0027728A"/>
    <w:rsid w:val="002A54E3"/>
    <w:rsid w:val="002A5748"/>
    <w:rsid w:val="002C1900"/>
    <w:rsid w:val="002E71E3"/>
    <w:rsid w:val="002F3106"/>
    <w:rsid w:val="00303326"/>
    <w:rsid w:val="00321BD1"/>
    <w:rsid w:val="0033423F"/>
    <w:rsid w:val="00341533"/>
    <w:rsid w:val="00352176"/>
    <w:rsid w:val="003677B5"/>
    <w:rsid w:val="00372306"/>
    <w:rsid w:val="00394084"/>
    <w:rsid w:val="003A1C0B"/>
    <w:rsid w:val="003A35F8"/>
    <w:rsid w:val="003A5B62"/>
    <w:rsid w:val="003C3C1A"/>
    <w:rsid w:val="003D1D2F"/>
    <w:rsid w:val="003D4AF9"/>
    <w:rsid w:val="003E032E"/>
    <w:rsid w:val="003F51AC"/>
    <w:rsid w:val="00452440"/>
    <w:rsid w:val="00457B28"/>
    <w:rsid w:val="0046262E"/>
    <w:rsid w:val="00473929"/>
    <w:rsid w:val="00475159"/>
    <w:rsid w:val="00491512"/>
    <w:rsid w:val="00494131"/>
    <w:rsid w:val="004B0AC6"/>
    <w:rsid w:val="004D7D9C"/>
    <w:rsid w:val="004E297A"/>
    <w:rsid w:val="004E74C2"/>
    <w:rsid w:val="00537893"/>
    <w:rsid w:val="0053789E"/>
    <w:rsid w:val="005729AF"/>
    <w:rsid w:val="005B4DBA"/>
    <w:rsid w:val="005C395B"/>
    <w:rsid w:val="005D1677"/>
    <w:rsid w:val="005D64BE"/>
    <w:rsid w:val="00610270"/>
    <w:rsid w:val="00621E1E"/>
    <w:rsid w:val="00623998"/>
    <w:rsid w:val="0066014B"/>
    <w:rsid w:val="00670D30"/>
    <w:rsid w:val="0067708F"/>
    <w:rsid w:val="006942CB"/>
    <w:rsid w:val="00695A68"/>
    <w:rsid w:val="006C57AA"/>
    <w:rsid w:val="006C7046"/>
    <w:rsid w:val="006E3390"/>
    <w:rsid w:val="00702B0F"/>
    <w:rsid w:val="00731DE3"/>
    <w:rsid w:val="00765D54"/>
    <w:rsid w:val="007927AE"/>
    <w:rsid w:val="007A227A"/>
    <w:rsid w:val="007A68EB"/>
    <w:rsid w:val="007C2191"/>
    <w:rsid w:val="007C5AB3"/>
    <w:rsid w:val="007C5E3B"/>
    <w:rsid w:val="007D717C"/>
    <w:rsid w:val="007E095D"/>
    <w:rsid w:val="007E2FE4"/>
    <w:rsid w:val="007E4200"/>
    <w:rsid w:val="008063EB"/>
    <w:rsid w:val="0082662C"/>
    <w:rsid w:val="00827309"/>
    <w:rsid w:val="00851392"/>
    <w:rsid w:val="00855D83"/>
    <w:rsid w:val="00881A03"/>
    <w:rsid w:val="008A1658"/>
    <w:rsid w:val="008C2F50"/>
    <w:rsid w:val="008F2803"/>
    <w:rsid w:val="0091276A"/>
    <w:rsid w:val="009646ED"/>
    <w:rsid w:val="00964D30"/>
    <w:rsid w:val="00980488"/>
    <w:rsid w:val="009860D3"/>
    <w:rsid w:val="009D2D34"/>
    <w:rsid w:val="009E14EF"/>
    <w:rsid w:val="009E3A1A"/>
    <w:rsid w:val="009F3A0A"/>
    <w:rsid w:val="00A127EC"/>
    <w:rsid w:val="00A3378B"/>
    <w:rsid w:val="00A469AA"/>
    <w:rsid w:val="00A7176E"/>
    <w:rsid w:val="00A820A9"/>
    <w:rsid w:val="00A85E65"/>
    <w:rsid w:val="00A86956"/>
    <w:rsid w:val="00AB53F1"/>
    <w:rsid w:val="00AC2B6A"/>
    <w:rsid w:val="00AE1122"/>
    <w:rsid w:val="00AF67E0"/>
    <w:rsid w:val="00B00CF6"/>
    <w:rsid w:val="00B13904"/>
    <w:rsid w:val="00B3365B"/>
    <w:rsid w:val="00B45AF6"/>
    <w:rsid w:val="00B606F0"/>
    <w:rsid w:val="00B835E0"/>
    <w:rsid w:val="00B87906"/>
    <w:rsid w:val="00B924CA"/>
    <w:rsid w:val="00BD0772"/>
    <w:rsid w:val="00BE482E"/>
    <w:rsid w:val="00C01677"/>
    <w:rsid w:val="00C22024"/>
    <w:rsid w:val="00C26AFC"/>
    <w:rsid w:val="00C31363"/>
    <w:rsid w:val="00C35CC8"/>
    <w:rsid w:val="00C56CD7"/>
    <w:rsid w:val="00C6530D"/>
    <w:rsid w:val="00CC4E84"/>
    <w:rsid w:val="00CD1ADB"/>
    <w:rsid w:val="00CE747B"/>
    <w:rsid w:val="00CF1756"/>
    <w:rsid w:val="00D040D2"/>
    <w:rsid w:val="00D24483"/>
    <w:rsid w:val="00D3054D"/>
    <w:rsid w:val="00D4153B"/>
    <w:rsid w:val="00D645A2"/>
    <w:rsid w:val="00D651F0"/>
    <w:rsid w:val="00D83A39"/>
    <w:rsid w:val="00D95558"/>
    <w:rsid w:val="00DB36FA"/>
    <w:rsid w:val="00DB66BD"/>
    <w:rsid w:val="00DD2751"/>
    <w:rsid w:val="00DE56F3"/>
    <w:rsid w:val="00E054D8"/>
    <w:rsid w:val="00E11EC3"/>
    <w:rsid w:val="00E31F4D"/>
    <w:rsid w:val="00E451AD"/>
    <w:rsid w:val="00E5751F"/>
    <w:rsid w:val="00E7120E"/>
    <w:rsid w:val="00E7638C"/>
    <w:rsid w:val="00E836A6"/>
    <w:rsid w:val="00E90BD1"/>
    <w:rsid w:val="00E965D9"/>
    <w:rsid w:val="00EA6E3E"/>
    <w:rsid w:val="00EA78BD"/>
    <w:rsid w:val="00EB3469"/>
    <w:rsid w:val="00EB48DE"/>
    <w:rsid w:val="00EF2E8D"/>
    <w:rsid w:val="00F208F0"/>
    <w:rsid w:val="00F2147A"/>
    <w:rsid w:val="00F22E7E"/>
    <w:rsid w:val="00F25CC4"/>
    <w:rsid w:val="00F26818"/>
    <w:rsid w:val="00F52383"/>
    <w:rsid w:val="00F57316"/>
    <w:rsid w:val="00F71935"/>
    <w:rsid w:val="00F94394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EC75-146F-4017-B692-C6DCC05C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ori damari</cp:lastModifiedBy>
  <cp:revision>10</cp:revision>
  <dcterms:created xsi:type="dcterms:W3CDTF">2015-03-30T11:23:00Z</dcterms:created>
  <dcterms:modified xsi:type="dcterms:W3CDTF">2015-03-30T14:03:00Z</dcterms:modified>
</cp:coreProperties>
</file>